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C2" w:rsidRDefault="003D4CC2" w:rsidP="003D4CC2">
      <w:pPr>
        <w:shd w:val="clear" w:color="auto" w:fill="FFFFFF"/>
        <w:spacing w:after="161" w:line="473" w:lineRule="atLeast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1"/>
          <w:szCs w:val="41"/>
        </w:rPr>
      </w:pPr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 xml:space="preserve">Viral </w:t>
      </w:r>
      <w:proofErr w:type="spellStart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>Pernikahan</w:t>
      </w:r>
      <w:proofErr w:type="spellEnd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 xml:space="preserve"> 'Crazy Rich' </w:t>
      </w:r>
      <w:proofErr w:type="spellStart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>Sulsel</w:t>
      </w:r>
      <w:proofErr w:type="spellEnd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 xml:space="preserve">, </w:t>
      </w:r>
      <w:proofErr w:type="spellStart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>Maharnya</w:t>
      </w:r>
      <w:proofErr w:type="spellEnd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 xml:space="preserve"> </w:t>
      </w:r>
      <w:proofErr w:type="spellStart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>Rp</w:t>
      </w:r>
      <w:proofErr w:type="spellEnd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 xml:space="preserve"> 300 </w:t>
      </w:r>
      <w:proofErr w:type="spellStart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>Juta</w:t>
      </w:r>
      <w:proofErr w:type="spellEnd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 xml:space="preserve"> </w:t>
      </w:r>
      <w:proofErr w:type="spellStart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>dan</w:t>
      </w:r>
      <w:proofErr w:type="spellEnd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 xml:space="preserve"> 3 </w:t>
      </w:r>
      <w:proofErr w:type="spellStart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>Ekor</w:t>
      </w:r>
      <w:proofErr w:type="spellEnd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 xml:space="preserve"> </w:t>
      </w:r>
      <w:proofErr w:type="spellStart"/>
      <w:r w:rsidRPr="003D4CC2">
        <w:rPr>
          <w:rFonts w:ascii="Arial" w:eastAsia="Times New Roman" w:hAnsi="Arial" w:cs="Arial"/>
          <w:color w:val="000000"/>
          <w:kern w:val="36"/>
          <w:sz w:val="41"/>
          <w:szCs w:val="41"/>
        </w:rPr>
        <w:t>Kuda</w:t>
      </w:r>
      <w:proofErr w:type="spellEnd"/>
    </w:p>
    <w:p w:rsidR="003D4CC2" w:rsidRDefault="003D4CC2" w:rsidP="003D4CC2">
      <w:pPr>
        <w:shd w:val="clear" w:color="auto" w:fill="FFFFFF"/>
        <w:spacing w:after="161" w:line="473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1"/>
          <w:szCs w:val="41"/>
        </w:rPr>
      </w:pPr>
    </w:p>
    <w:p w:rsidR="003D4CC2" w:rsidRPr="003D4CC2" w:rsidRDefault="003D4CC2" w:rsidP="003D4CC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19"/>
        </w:rPr>
      </w:pP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Pernikahan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wanita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asal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Sulawesi Selatan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ini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menjadi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sorotan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karena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proofErr w:type="gram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ia</w:t>
      </w:r>
      <w:proofErr w:type="spellEnd"/>
      <w:proofErr w:type="gram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mendapatkan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mahar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uang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panai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dengan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nilai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yang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bikin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netizen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tercengang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. </w:t>
      </w:r>
      <w:proofErr w:type="spellStart"/>
      <w:proofErr w:type="gram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Saking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besarnya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mahar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uang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panai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tersebut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pengantin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sampai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dijuluki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netizen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sebagai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 </w:t>
      </w:r>
      <w:r w:rsidRPr="003D4CC2">
        <w:rPr>
          <w:rFonts w:ascii="Helvetica" w:eastAsia="Times New Roman" w:hAnsi="Helvetica" w:cs="Helvetica"/>
          <w:i/>
          <w:iCs/>
          <w:color w:val="000000"/>
          <w:sz w:val="21"/>
        </w:rPr>
        <w:t>crazy rich</w:t>
      </w:r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 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dari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Sulawesi Selatan.</w:t>
      </w:r>
      <w:proofErr w:type="gramEnd"/>
    </w:p>
    <w:p w:rsidR="003D4CC2" w:rsidRPr="003D4CC2" w:rsidRDefault="003D4CC2" w:rsidP="003D4CC2">
      <w:pPr>
        <w:shd w:val="clear" w:color="auto" w:fill="FFFFFF"/>
        <w:spacing w:after="0" w:line="240" w:lineRule="auto"/>
        <w:textAlignment w:val="baseline"/>
        <w:rPr>
          <w:ins w:id="0" w:author="Unknown"/>
          <w:rFonts w:ascii="Helvetica" w:eastAsia="Times New Roman" w:hAnsi="Helvetica" w:cs="Helvetica"/>
          <w:color w:val="000000"/>
          <w:sz w:val="21"/>
          <w:szCs w:val="19"/>
          <w:bdr w:val="none" w:sz="0" w:space="0" w:color="auto" w:frame="1"/>
        </w:rPr>
      </w:pPr>
    </w:p>
    <w:p w:rsidR="003D4CC2" w:rsidRPr="003D4CC2" w:rsidRDefault="003D4CC2" w:rsidP="003D4CC2">
      <w:pPr>
        <w:shd w:val="clear" w:color="auto" w:fill="FFFFFF"/>
        <w:spacing w:before="322" w:after="322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19"/>
        </w:rPr>
      </w:pP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Adalah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pernikahan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pasangan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pengantin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asal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Jeneponto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Sulawesi Selatan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bernama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Irmawati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A. Md. A.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Pj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dengan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seorang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polisi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berpangkat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bripda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bernama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Supardi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yang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kini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tengah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viral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karena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nilai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mahar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panai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yang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fantastis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. </w:t>
      </w:r>
      <w:proofErr w:type="spellStart"/>
      <w:proofErr w:type="gram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Keduanya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menikah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pada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16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Oktober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2020.</w:t>
      </w:r>
      <w:proofErr w:type="gramEnd"/>
    </w:p>
    <w:p w:rsidR="003D4CC2" w:rsidRDefault="003D4CC2" w:rsidP="003D4CC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19"/>
        </w:rPr>
      </w:pPr>
      <w:proofErr w:type="spellStart"/>
      <w:proofErr w:type="gram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Pernikahan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Irma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Bripda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Supardi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viral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hingga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dijuluki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sebagai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 </w:t>
      </w:r>
      <w:r w:rsidRPr="003D4CC2">
        <w:rPr>
          <w:rFonts w:ascii="Helvetica" w:eastAsia="Times New Roman" w:hAnsi="Helvetica" w:cs="Helvetica"/>
          <w:i/>
          <w:iCs/>
          <w:color w:val="000000"/>
          <w:sz w:val="21"/>
        </w:rPr>
        <w:t>crazy rich</w:t>
      </w:r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 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setelah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diunggah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sebuah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akun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Facebook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.</w:t>
      </w:r>
      <w:proofErr w:type="gram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Dalam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postingan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Facebook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itu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terungkap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Bripda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Supardi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memberikan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Irma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mahar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uang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panai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berupa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uang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Rp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300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juta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satu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set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perhiasan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emas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beras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satu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ton,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tiga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ekor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kuda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tanah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sebuah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rumah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satu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unit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mobil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Pajero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. </w:t>
      </w:r>
      <w:proofErr w:type="spellStart"/>
      <w:proofErr w:type="gram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Uang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panai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dalam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adat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Sulawesi Selatan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adalah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uang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yang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diberikan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pihak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laki-laki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untuk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keluarga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mempelai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wanita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.</w:t>
      </w:r>
      <w:proofErr w:type="gramEnd"/>
    </w:p>
    <w:p w:rsidR="003D4CC2" w:rsidRPr="003D4CC2" w:rsidRDefault="003D4CC2" w:rsidP="003D4CC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19"/>
        </w:rPr>
      </w:pPr>
    </w:p>
    <w:p w:rsidR="003D4CC2" w:rsidRPr="003D4CC2" w:rsidRDefault="003D4CC2" w:rsidP="003D4CC2">
      <w:pPr>
        <w:shd w:val="clear" w:color="auto" w:fill="FFFFFF"/>
        <w:spacing w:after="322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19"/>
        </w:rPr>
      </w:pPr>
      <w:proofErr w:type="gram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"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Pemecah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rekor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Sulawesi Selatan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Jeneponto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.</w:t>
      </w:r>
      <w:proofErr w:type="gram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proofErr w:type="gram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Rencana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besok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acara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pernikahan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yang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gelar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di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Kelurahan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Tolo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Timur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Lingkungan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Balang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Pasui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Kecamatan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Kelara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Kabupaten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Jeneponto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Sulsel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,"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tulis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akun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Instagram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@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jeneponto_info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(18/10/2020) yang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mengunggah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ulang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postingan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Facebook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 xml:space="preserve"> </w:t>
      </w:r>
      <w:proofErr w:type="spellStart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tersebut</w:t>
      </w:r>
      <w:proofErr w:type="spellEnd"/>
      <w:r w:rsidRPr="003D4CC2">
        <w:rPr>
          <w:rFonts w:ascii="Helvetica" w:eastAsia="Times New Roman" w:hAnsi="Helvetica" w:cs="Helvetica"/>
          <w:color w:val="000000"/>
          <w:sz w:val="21"/>
          <w:szCs w:val="19"/>
        </w:rPr>
        <w:t>.</w:t>
      </w:r>
      <w:proofErr w:type="gramEnd"/>
    </w:p>
    <w:p w:rsidR="003D4CC2" w:rsidRDefault="003D4CC2" w:rsidP="003D4CC2">
      <w:pPr>
        <w:pStyle w:val="NormalWeb"/>
        <w:shd w:val="clear" w:color="auto" w:fill="FFFFFF"/>
        <w:spacing w:before="0" w:beforeAutospacing="0" w:after="322" w:afterAutospacing="0"/>
        <w:textAlignment w:val="baseline"/>
        <w:rPr>
          <w:rFonts w:ascii="Helvetica" w:hAnsi="Helvetica" w:cs="Helvetica"/>
          <w:color w:val="000000"/>
          <w:sz w:val="19"/>
          <w:szCs w:val="19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</w:rPr>
        <w:t>Dalam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foto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diunggah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akun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@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jeneponto_info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tampak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pengantin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wanita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duduk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memegang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baki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</w:rPr>
        <w:t>mas</w:t>
      </w:r>
      <w:proofErr w:type="spellEnd"/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berisi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uang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tunai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dengan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nilai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Rp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300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juta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. </w:t>
      </w:r>
      <w:proofErr w:type="gramStart"/>
      <w:r>
        <w:rPr>
          <w:rFonts w:ascii="Helvetica" w:hAnsi="Helvetica" w:cs="Helvetica"/>
          <w:color w:val="000000"/>
          <w:sz w:val="19"/>
          <w:szCs w:val="19"/>
        </w:rPr>
        <w:t xml:space="preserve">Sang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pengantin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wanita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terlihat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memakai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pakaian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adat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tradisional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baju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labbu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.</w:t>
      </w:r>
      <w:proofErr w:type="gramEnd"/>
    </w:p>
    <w:p w:rsidR="003D4CC2" w:rsidRDefault="003D4CC2" w:rsidP="003D4CC2">
      <w:pPr>
        <w:pStyle w:val="NormalWeb"/>
        <w:shd w:val="clear" w:color="auto" w:fill="FFFFFF"/>
        <w:spacing w:before="0" w:beforeAutospacing="0" w:after="322" w:afterAutospacing="0"/>
        <w:textAlignment w:val="baseline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"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Baju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labbu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memang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lebih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ketat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dibandingkan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"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baju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bodo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",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Biasanya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kalau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baju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bodo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digunakan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pas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hari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pernikahan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.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</w:rPr>
        <w:t>Kalau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baju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labbu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digunakn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dihari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lamaran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seperti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ada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gambar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,"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jelas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akun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@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jeneponto_info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.</w:t>
      </w:r>
      <w:proofErr w:type="gramEnd"/>
    </w:p>
    <w:p w:rsidR="003D4CC2" w:rsidRDefault="003D4CC2" w:rsidP="003D4CC2">
      <w:pPr>
        <w:pStyle w:val="NormalWeb"/>
        <w:shd w:val="clear" w:color="auto" w:fill="FFFFFF"/>
        <w:spacing w:before="0" w:beforeAutospacing="0" w:after="322" w:afterAutospacing="0"/>
        <w:textAlignment w:val="baseline"/>
        <w:rPr>
          <w:rFonts w:ascii="Helvetica" w:hAnsi="Helvetica" w:cs="Helvetica"/>
          <w:color w:val="000000"/>
          <w:sz w:val="19"/>
          <w:szCs w:val="19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</w:rPr>
        <w:t>Hingga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Selasa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(20/10/2020)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postingan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Instagram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tersebut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sudah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mendapatkan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2.532 Likes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338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komentar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</w:rPr>
        <w:t>Sebagian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besar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warganet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membanjiri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kolom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komentar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takjub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dengan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mahar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uang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panai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diberikan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mempelai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pria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untuk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pengantin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wanitanya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.</w:t>
      </w:r>
      <w:proofErr w:type="gramEnd"/>
    </w:p>
    <w:p w:rsidR="003D4CC2" w:rsidRDefault="003D4CC2" w:rsidP="003D4CC2">
      <w:pPr>
        <w:pStyle w:val="NormalWeb"/>
        <w:shd w:val="clear" w:color="auto" w:fill="FFFFFF"/>
        <w:spacing w:before="0" w:beforeAutospacing="0" w:after="322" w:afterAutospacing="0"/>
        <w:textAlignment w:val="baseline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"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Bisa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buat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usaha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tuk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melanjutkan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kehidupan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selanjutnya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...,"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ujar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akun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@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suarni_zaihal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.</w:t>
      </w:r>
      <w:proofErr w:type="gramEnd"/>
    </w:p>
    <w:p w:rsidR="003D4CC2" w:rsidRDefault="003D4CC2" w:rsidP="003D4CC2">
      <w:pPr>
        <w:pStyle w:val="NormalWeb"/>
        <w:shd w:val="clear" w:color="auto" w:fill="FFFFFF"/>
        <w:spacing w:before="0" w:beforeAutospacing="0" w:after="322" w:afterAutospacing="0"/>
        <w:textAlignment w:val="baseline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"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Mudah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mudahan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pintar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ji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19"/>
          <w:szCs w:val="19"/>
        </w:rPr>
        <w:t>masak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,</w:t>
      </w:r>
      <w:proofErr w:type="gramEnd"/>
      <w:r>
        <w:rPr>
          <w:rFonts w:ascii="Helvetica" w:hAnsi="Helvetica" w:cs="Helvetica"/>
          <w:color w:val="000000"/>
          <w:sz w:val="19"/>
          <w:szCs w:val="19"/>
        </w:rPr>
        <w:t xml:space="preserve">"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kata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akun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@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yusriandhika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.</w:t>
      </w:r>
    </w:p>
    <w:p w:rsidR="003D4CC2" w:rsidRDefault="003D4CC2" w:rsidP="003D4CC2">
      <w:pPr>
        <w:pStyle w:val="NormalWeb"/>
        <w:shd w:val="clear" w:color="auto" w:fill="FFFFFF"/>
        <w:spacing w:before="0" w:beforeAutospacing="0" w:after="322" w:afterAutospacing="0"/>
        <w:textAlignment w:val="baseline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"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Uang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panai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Mahal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,"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ucap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akun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@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sry_suciarianthy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.</w:t>
      </w:r>
      <w:proofErr w:type="gramEnd"/>
    </w:p>
    <w:p w:rsidR="003D4CC2" w:rsidRDefault="003D4CC2" w:rsidP="003D4CC2">
      <w:pPr>
        <w:pStyle w:val="NormalWeb"/>
        <w:shd w:val="clear" w:color="auto" w:fill="FFFFFF"/>
        <w:spacing w:before="0" w:beforeAutospacing="0" w:after="322" w:afterAutospacing="0"/>
        <w:textAlignment w:val="baseline"/>
        <w:rPr>
          <w:rFonts w:ascii="Helvetica" w:hAnsi="Helvetica" w:cs="Helvetica"/>
          <w:color w:val="000000"/>
          <w:sz w:val="19"/>
          <w:szCs w:val="19"/>
        </w:rPr>
      </w:pPr>
      <w:proofErr w:type="gramStart"/>
      <w:r>
        <w:rPr>
          <w:rFonts w:ascii="Helvetica" w:hAnsi="Helvetica" w:cs="Helvetica"/>
          <w:color w:val="000000"/>
          <w:sz w:val="19"/>
          <w:szCs w:val="19"/>
        </w:rPr>
        <w:t>"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Alahamdulillah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sy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berusaha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ber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2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mencari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rezqi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mengumpulkan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harta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dari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0,"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saut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akun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@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antho_oddang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.</w:t>
      </w:r>
      <w:proofErr w:type="gramEnd"/>
    </w:p>
    <w:p w:rsidR="003D4CC2" w:rsidRPr="003D4CC2" w:rsidRDefault="003D4CC2" w:rsidP="003D4CC2">
      <w:pPr>
        <w:shd w:val="clear" w:color="auto" w:fill="FFFFFF"/>
        <w:spacing w:after="161" w:line="473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41"/>
        </w:rPr>
      </w:pPr>
    </w:p>
    <w:p w:rsidR="000179B7" w:rsidRDefault="003D4CC2"/>
    <w:sectPr w:rsidR="000179B7" w:rsidSect="00F42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D4CC2"/>
    <w:rsid w:val="001011BF"/>
    <w:rsid w:val="003D4CC2"/>
    <w:rsid w:val="00E077F5"/>
    <w:rsid w:val="00F42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E97"/>
  </w:style>
  <w:style w:type="paragraph" w:styleId="Heading1">
    <w:name w:val="heading 1"/>
    <w:basedOn w:val="Normal"/>
    <w:link w:val="Heading1Char"/>
    <w:uiPriority w:val="9"/>
    <w:qFormat/>
    <w:rsid w:val="003D4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4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4C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WANA SATRIA</dc:creator>
  <cp:lastModifiedBy>WANA SATRIA</cp:lastModifiedBy>
  <cp:revision>1</cp:revision>
  <dcterms:created xsi:type="dcterms:W3CDTF">2020-10-22T14:39:00Z</dcterms:created>
  <dcterms:modified xsi:type="dcterms:W3CDTF">2020-10-22T14:48:00Z</dcterms:modified>
</cp:coreProperties>
</file>